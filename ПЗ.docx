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B742" w14:textId="7C7ABA4B" w:rsidR="00C40401" w:rsidRDefault="002C006F" w:rsidP="002C0C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006F">
        <w:rPr>
          <w:rFonts w:ascii="Times New Roman" w:hAnsi="Times New Roman" w:cs="Times New Roman"/>
          <w:sz w:val="28"/>
          <w:szCs w:val="28"/>
        </w:rPr>
        <w:t>Игра «Обведи, не отрывая пера».</w:t>
      </w:r>
    </w:p>
    <w:p w14:paraId="313FF4A5" w14:textId="77777777" w:rsidR="003776C6" w:rsidRDefault="002C006F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 w:rsidR="002C0C08">
        <w:rPr>
          <w:rFonts w:ascii="Times New Roman" w:hAnsi="Times New Roman" w:cs="Times New Roman"/>
          <w:sz w:val="28"/>
          <w:szCs w:val="28"/>
        </w:rPr>
        <w:t>эта игра предназначена для детей 3-12 лет для развития логи</w:t>
      </w:r>
      <w:r w:rsidR="003776C6">
        <w:rPr>
          <w:rFonts w:ascii="Times New Roman" w:hAnsi="Times New Roman" w:cs="Times New Roman"/>
          <w:sz w:val="28"/>
          <w:szCs w:val="28"/>
        </w:rPr>
        <w:t>ческих способностей</w:t>
      </w:r>
      <w:r w:rsidR="002C0C08">
        <w:rPr>
          <w:rFonts w:ascii="Times New Roman" w:hAnsi="Times New Roman" w:cs="Times New Roman"/>
          <w:sz w:val="28"/>
          <w:szCs w:val="28"/>
        </w:rPr>
        <w:t>. Также этой игрой могут пользоваться как взрослые, так и подростки для того, чтобы проводить свободное время.</w:t>
      </w:r>
    </w:p>
    <w:p w14:paraId="2FAB9CEE" w14:textId="27ED53D1" w:rsidR="003776C6" w:rsidRPr="003776C6" w:rsidRDefault="002C0C08" w:rsidP="003776C6">
      <w:pPr>
        <w:spacing w:line="360" w:lineRule="auto"/>
        <w:ind w:firstLine="709"/>
        <w:rPr>
          <w:ins w:id="0" w:author="Ржаникова Елена Дмитриевна" w:date="2022-04-14T20:23:00Z"/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Назначение проекта</w:t>
      </w:r>
      <w:r w:rsidR="00CF6C41" w:rsidRPr="003776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489BCE" w14:textId="062D899B" w:rsidR="00E80E43" w:rsidRDefault="00E80E43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</w:t>
      </w:r>
      <w:r w:rsidRPr="00E80E43">
        <w:rPr>
          <w:rFonts w:ascii="Times New Roman" w:hAnsi="Times New Roman" w:cs="Times New Roman"/>
          <w:sz w:val="28"/>
          <w:szCs w:val="28"/>
        </w:rPr>
        <w:t xml:space="preserve">редназначена для развития мелкой моторики, координации движений и внимания у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E80E43">
        <w:rPr>
          <w:rFonts w:ascii="Times New Roman" w:hAnsi="Times New Roman" w:cs="Times New Roman"/>
          <w:sz w:val="28"/>
          <w:szCs w:val="28"/>
        </w:rPr>
        <w:t xml:space="preserve">. Она помогает развить навыки рисования и улучшить письменные навыки, так как требует точности и контроля движений руки. Также игра способствует развитию логического мышления и пространственного восприятия, так как </w:t>
      </w:r>
      <w:r>
        <w:rPr>
          <w:rFonts w:ascii="Times New Roman" w:hAnsi="Times New Roman" w:cs="Times New Roman"/>
          <w:sz w:val="28"/>
          <w:szCs w:val="28"/>
        </w:rPr>
        <w:t>игрок</w:t>
      </w:r>
      <w:r w:rsidRPr="00E80E43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E80E43">
        <w:rPr>
          <w:rFonts w:ascii="Times New Roman" w:hAnsi="Times New Roman" w:cs="Times New Roman"/>
          <w:sz w:val="28"/>
          <w:szCs w:val="28"/>
        </w:rPr>
        <w:t xml:space="preserve"> выбирать оптимальный путь для обводки заданной фигуры без отрыва пера от бумаги.</w:t>
      </w:r>
    </w:p>
    <w:p w14:paraId="1C04BA34" w14:textId="43B544DE" w:rsidR="00E80E43" w:rsidRDefault="00E80E43" w:rsidP="00E80E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</w:t>
      </w:r>
      <w:r w:rsidRPr="003776C6">
        <w:rPr>
          <w:rFonts w:ascii="Times New Roman" w:hAnsi="Times New Roman" w:cs="Times New Roman"/>
          <w:sz w:val="28"/>
          <w:szCs w:val="28"/>
        </w:rPr>
        <w:t>рограмма предназначена для получения и повышения навыков разработки программного обеспечения и технической документации.</w:t>
      </w:r>
    </w:p>
    <w:p w14:paraId="5AC56FB3" w14:textId="016863BD" w:rsid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функционал: </w:t>
      </w:r>
    </w:p>
    <w:p w14:paraId="65EBA5B4" w14:textId="07DB3640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Цель игры «Обведи, не отрывая пера» заключается в том, что пользователь (игрок) должен обвести сложную замкнутую фигуру, не отрывая пера и не проходить по одним и тем же линиям дважды. Если игрок успешно обвел фигуру, то он может переходить на следующий уровень. Если игрок хочет перейти к следующему уровню, не проходя текущий уровень, то он может это сделать, нажав на стрелку, которая находится справа от игрового поля. Если же игрок не успешно обвел фигуру, то у него будет еще одна попытка, число попыток не ограничено.</w:t>
      </w:r>
      <w:r w:rsidR="00CF6C41">
        <w:rPr>
          <w:rFonts w:ascii="Times New Roman" w:hAnsi="Times New Roman" w:cs="Times New Roman"/>
          <w:sz w:val="28"/>
          <w:szCs w:val="28"/>
        </w:rPr>
        <w:t xml:space="preserve"> Игроку дано три уровня сложностей: легкий, средний и сложный. Каждый уровень сложности предполагает пять уровней сложности. </w:t>
      </w:r>
    </w:p>
    <w:p w14:paraId="5C354721" w14:textId="708A739D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Игра заканчивается, когда игрок прошел последний уровень.</w:t>
      </w:r>
    </w:p>
    <w:p w14:paraId="4F1AD12E" w14:textId="77DC17DE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776C6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Описание взаимодействия с потенциальным пользователем:</w:t>
      </w:r>
    </w:p>
    <w:p w14:paraId="66C54574" w14:textId="77777777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6C6">
        <w:rPr>
          <w:rFonts w:ascii="Times New Roman" w:hAnsi="Times New Roman" w:cs="Times New Roman"/>
          <w:sz w:val="28"/>
          <w:szCs w:val="28"/>
        </w:rPr>
        <w:t>Пользователю должны быть доступны следующие возможности:</w:t>
      </w:r>
    </w:p>
    <w:p w14:paraId="39067358" w14:textId="77777777" w:rsidR="003776C6" w:rsidRPr="003776C6" w:rsidRDefault="003776C6" w:rsidP="003776C6">
      <w:pPr>
        <w:pStyle w:val="a"/>
        <w:ind w:firstLine="709"/>
        <w:rPr>
          <w:rFonts w:cs="Times New Roman"/>
          <w:sz w:val="28"/>
          <w:szCs w:val="28"/>
        </w:rPr>
      </w:pPr>
      <w:r w:rsidRPr="003776C6">
        <w:rPr>
          <w:rFonts w:cs="Times New Roman"/>
          <w:sz w:val="28"/>
          <w:szCs w:val="28"/>
        </w:rPr>
        <w:lastRenderedPageBreak/>
        <w:t>если нажать на кнопку играть, пользователь будет проходить все уровни подряд, то есть с самого первого уровня до самого последнего уровня;</w:t>
      </w:r>
    </w:p>
    <w:p w14:paraId="4783C8A4" w14:textId="77777777" w:rsidR="003776C6" w:rsidRPr="003776C6" w:rsidRDefault="003776C6" w:rsidP="003776C6">
      <w:pPr>
        <w:pStyle w:val="a"/>
        <w:ind w:firstLine="709"/>
        <w:rPr>
          <w:rFonts w:cs="Times New Roman"/>
          <w:sz w:val="28"/>
          <w:szCs w:val="28"/>
        </w:rPr>
      </w:pPr>
      <w:r w:rsidRPr="003776C6">
        <w:rPr>
          <w:rFonts w:cs="Times New Roman"/>
          <w:sz w:val="28"/>
          <w:szCs w:val="28"/>
        </w:rPr>
        <w:t>перед началом игры пользователь может прочитать правила, нажав на главном экране на кнопку «об игре»;</w:t>
      </w:r>
    </w:p>
    <w:p w14:paraId="25B514F8" w14:textId="77777777" w:rsidR="003776C6" w:rsidRDefault="003776C6" w:rsidP="003776C6">
      <w:pPr>
        <w:pStyle w:val="a"/>
        <w:ind w:firstLine="709"/>
        <w:rPr>
          <w:rFonts w:cs="Times New Roman"/>
          <w:sz w:val="28"/>
          <w:szCs w:val="28"/>
        </w:rPr>
      </w:pPr>
      <w:r w:rsidRPr="003776C6">
        <w:rPr>
          <w:rFonts w:cs="Times New Roman"/>
          <w:sz w:val="28"/>
          <w:szCs w:val="28"/>
        </w:rPr>
        <w:t>если нажать на кнопку выход, пользователь будет выходить из игры.</w:t>
      </w:r>
    </w:p>
    <w:p w14:paraId="41850890" w14:textId="77777777" w:rsidR="003776C6" w:rsidRDefault="003776C6" w:rsidP="003776C6">
      <w:pPr>
        <w:rPr>
          <w:rFonts w:cs="Times New Roman"/>
          <w:sz w:val="28"/>
          <w:szCs w:val="28"/>
        </w:rPr>
      </w:pPr>
    </w:p>
    <w:p w14:paraId="542A6422" w14:textId="77777777" w:rsidR="003776C6" w:rsidRDefault="003776C6" w:rsidP="003776C6">
      <w:pPr>
        <w:rPr>
          <w:rFonts w:cs="Times New Roman"/>
          <w:sz w:val="28"/>
          <w:szCs w:val="28"/>
        </w:rPr>
      </w:pPr>
    </w:p>
    <w:p w14:paraId="15B005B9" w14:textId="2C84331E" w:rsidR="003776C6" w:rsidRPr="003776C6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76C6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Возможные аналоги решения.</w:t>
      </w:r>
    </w:p>
    <w:p w14:paraId="7E48A484" w14:textId="037E0C71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Подобных аналогов этой игры очень много, как и онлайн игр на сайтах, так и приложений. Они все универсальные, то есть, в эти игры можно играть, как на компьютерах и планшетах, так и на смартфонах. Самое скачиваемое приложение с аналогом этой игры в 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Play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Маркете это приложение «Draw.ai» и «Рисование для детей.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Рисовалка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Они все подобны друг другу, так как одна суть игры. Но по дизайну и подаче каждый разработчик сделал что-то свое.  </w:t>
      </w:r>
    </w:p>
    <w:p w14:paraId="43DC5D81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«Draw.ai» </w:t>
      </w:r>
    </w:p>
    <w:p w14:paraId="18B0C22F" w14:textId="7C3CBC82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Игра «Draw.ai» имеет большое количество скачиваний их больше 5 млн. Разработчиком этой игры является Happy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coloring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Плюсы этого приложения в том, что оно занимает не очень много места 14 МБ, там не очень сложный интерфейс, я думаю с ним разберется каждый. В игре представлена галерея рисунков, которые можно обвести и их очень много, они разделены по категориям для более удобного поиска тематики картинки. Также там есть возможность начать учится рисовать поэтапно, это отлично подойдет для маленьких детей, которые только учатся рисовать.</w:t>
      </w:r>
    </w:p>
    <w:p w14:paraId="501655EC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19062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  <w:r>
        <w:rPr>
          <w:noProof/>
          <w:lang w:eastAsia="ru-RU"/>
        </w:rPr>
        <w:drawing>
          <wp:inline distT="0" distB="0" distL="0" distR="0" wp14:anchorId="25A9576C" wp14:editId="6C8B95FC">
            <wp:extent cx="1808028" cy="3514747"/>
            <wp:effectExtent l="9525" t="9525" r="9525" b="9525"/>
            <wp:docPr id="1955527567" name="Рисунок 195552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8" r="2072" b="6413"/>
                    <a:stretch>
                      <a:fillRect/>
                    </a:stretch>
                  </pic:blipFill>
                  <pic:spPr>
                    <a:xfrm>
                      <a:off x="0" y="0"/>
                      <a:ext cx="1808028" cy="3514747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EB1834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2. - Уровень из игры «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Draw.ai</w:t>
      </w: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». </w:t>
      </w:r>
    </w:p>
    <w:p w14:paraId="6D0C31B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190623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4205D6E3" wp14:editId="7511A37E">
            <wp:extent cx="2105025" cy="3829050"/>
            <wp:effectExtent l="0" t="0" r="0" b="0"/>
            <wp:docPr id="21888327" name="Рисунок 21888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DD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9A2FD76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3. - Меню игры «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Draw.ai</w:t>
      </w: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». </w:t>
      </w:r>
    </w:p>
    <w:p w14:paraId="6CE24EDD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Недостатками приложения является, что для большинства рисунков в игре требуется платная подписка. Также там есть ограничения по совместимости с устройствами. Поиграв в игру, никаких проблем не возникало. Все четко и понятно. </w:t>
      </w:r>
      <w:r w:rsidRPr="00C81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F85A90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Игра «</w:t>
      </w: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Рисование для детей.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Рисовалка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 </w:t>
      </w:r>
    </w:p>
    <w:p w14:paraId="12B71DE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Игра «Рисование для детей.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Рисовалка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имеет не мало количество скачиваний их более 550 тыс. Его разработчиком является </w:t>
      </w:r>
      <w:proofErr w:type="spellStart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GoKids</w:t>
      </w:r>
      <w:proofErr w:type="spellEnd"/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! Плюсами является то, что приложение может работать без интернета, также занимает не много места на телефоне (31 МБ). Никаких ограничений по версиям устройства нет. Минус этой игры в том, что она только на английском языке.</w:t>
      </w:r>
    </w:p>
    <w:p w14:paraId="16030DB9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190623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40BA2198" wp14:editId="3FA791C5">
            <wp:extent cx="4333890" cy="2105025"/>
            <wp:effectExtent l="0" t="0" r="0" b="0"/>
            <wp:docPr id="1275872548" name="Рисунок 127587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/>
                    <a:stretch>
                      <a:fillRect/>
                    </a:stretch>
                  </pic:blipFill>
                  <pic:spPr>
                    <a:xfrm>
                      <a:off x="0" y="0"/>
                      <a:ext cx="433389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2DC7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4. - Уровень из игры «1LINE». </w:t>
      </w:r>
      <w:r w:rsidRPr="00C811C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12EE48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900C55" wp14:editId="2335E396">
            <wp:extent cx="4171950" cy="2105025"/>
            <wp:effectExtent l="0" t="0" r="0" b="0"/>
            <wp:docPr id="1909259113" name="Рисунок 190925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0279" w14:textId="77777777" w:rsidR="003776C6" w:rsidRPr="00C811C1" w:rsidRDefault="003776C6" w:rsidP="003776C6">
      <w:pPr>
        <w:spacing w:before="100" w:beforeAutospacing="1" w:after="100" w:afterAutospacing="1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1506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5. - Меню из игры «1LINE». </w:t>
      </w:r>
    </w:p>
    <w:p w14:paraId="720785EA" w14:textId="77777777" w:rsidR="003776C6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5062B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Поиграв в эту игру, я могу сказать, что интерфейс в игре понятный, не очень сложный, даже без знания английского языка можно разобраться. Плюсом еще является то, что довольно много уровней и в них интересно будет играть ребенку, так как там после каждой нарисованной линии происходит анимация и издаются звуки, еще при выборе цвета пера (карандаша), озвучивается какой это цвет и тем самым ребёнку интересно играть и он может познать для себя что-то новое. </w:t>
      </w:r>
    </w:p>
    <w:p w14:paraId="6EE1161E" w14:textId="006755AB" w:rsidR="003776C6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3776C6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Предполагаемые к использованию технологии и модели:</w:t>
      </w:r>
    </w:p>
    <w:p w14:paraId="2B22B4FE" w14:textId="77777777" w:rsidR="003776C6" w:rsidRPr="003776C6" w:rsidRDefault="003776C6" w:rsidP="003776C6">
      <w:pPr>
        <w:spacing w:before="100" w:beforeAutospacing="1"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EDB515" w14:textId="77777777" w:rsidR="003776C6" w:rsidRPr="003776C6" w:rsidRDefault="003776C6" w:rsidP="003776C6">
      <w:pPr>
        <w:rPr>
          <w:rFonts w:cs="Times New Roman"/>
          <w:sz w:val="28"/>
          <w:szCs w:val="28"/>
        </w:rPr>
      </w:pPr>
    </w:p>
    <w:p w14:paraId="49D40B60" w14:textId="77777777" w:rsidR="003776C6" w:rsidRPr="003776C6" w:rsidRDefault="003776C6" w:rsidP="003776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749BCA" w14:textId="30BBA85B" w:rsidR="002C0C08" w:rsidRPr="002C006F" w:rsidRDefault="002C0C08" w:rsidP="002C0C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C0C08" w:rsidRPr="002C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жаникова Елена Дмитриевна">
    <w15:presenceInfo w15:providerId="AD" w15:userId="S::usr08710@vyatsu.ru::87d1e542-42fc-47ad-95a0-333c74b47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6F"/>
    <w:rsid w:val="002C006F"/>
    <w:rsid w:val="002C0C08"/>
    <w:rsid w:val="003776C6"/>
    <w:rsid w:val="003D419F"/>
    <w:rsid w:val="00912532"/>
    <w:rsid w:val="00C40401"/>
    <w:rsid w:val="00CF6C41"/>
    <w:rsid w:val="00E8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F4F0"/>
  <w15:chartTrackingRefBased/>
  <w15:docId w15:val="{49F3404F-0FF6-414A-9CFD-566D0059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vgu_List1"/>
    <w:basedOn w:val="a0"/>
    <w:link w:val="a4"/>
    <w:uiPriority w:val="34"/>
    <w:qFormat/>
    <w:rsid w:val="003776C6"/>
    <w:pPr>
      <w:keepLines/>
      <w:numPr>
        <w:numId w:val="1"/>
      </w:numPr>
      <w:tabs>
        <w:tab w:val="left" w:pos="1276"/>
      </w:tabs>
      <w:spacing w:after="0" w:line="360" w:lineRule="auto"/>
      <w:ind w:left="0"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776C6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Манылова Полина Максимовна</dc:creator>
  <cp:keywords/>
  <dc:description/>
  <cp:lastModifiedBy>eco</cp:lastModifiedBy>
  <cp:revision>3</cp:revision>
  <dcterms:created xsi:type="dcterms:W3CDTF">2023-09-11T18:42:00Z</dcterms:created>
  <dcterms:modified xsi:type="dcterms:W3CDTF">2023-10-10T18:26:00Z</dcterms:modified>
</cp:coreProperties>
</file>